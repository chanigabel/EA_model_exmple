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8544" w14:textId="46F5773A" w:rsidR="00051551" w:rsidRDefault="00051551" w:rsidP="00051551">
      <w:pPr>
        <w:jc w:val="right"/>
      </w:pPr>
      <w:r>
        <w:t>Use case 1:</w:t>
      </w:r>
    </w:p>
    <w:p w14:paraId="6266FDE7" w14:textId="77777777" w:rsidR="005272C7" w:rsidRDefault="00643C2E" w:rsidP="00051551">
      <w:pPr>
        <w:rPr>
          <w:ins w:id="0" w:author="Shimon" w:date="2024-02-19T18:37:00Z"/>
          <w:rtl/>
        </w:rPr>
      </w:pPr>
      <w:r>
        <w:rPr>
          <w:rFonts w:hint="cs"/>
          <w:rtl/>
        </w:rPr>
        <w:t xml:space="preserve">בהינתן דיאגרמת </w:t>
      </w:r>
      <w:r>
        <w:t>Sequence</w:t>
      </w:r>
      <w:r>
        <w:rPr>
          <w:rFonts w:hint="cs"/>
          <w:rtl/>
        </w:rPr>
        <w:t>, בעלת אובייקטים שונים אשר מקושרים ביניהם ב</w:t>
      </w:r>
      <w:r>
        <w:t>connectors</w:t>
      </w:r>
      <w:r>
        <w:rPr>
          <w:rFonts w:hint="cs"/>
          <w:rtl/>
        </w:rPr>
        <w:t>, בעלי סדר הגיוני ממוספר (</w:t>
      </w:r>
      <w:proofErr w:type="spellStart"/>
      <w:r>
        <w:t>connectorID</w:t>
      </w:r>
      <w:proofErr w:type="spellEnd"/>
      <w:r>
        <w:rPr>
          <w:rFonts w:hint="cs"/>
          <w:rtl/>
        </w:rPr>
        <w:t xml:space="preserve">), ולכל </w:t>
      </w:r>
      <w:r>
        <w:t>connector</w:t>
      </w:r>
      <w:r>
        <w:rPr>
          <w:rFonts w:hint="cs"/>
          <w:rtl/>
        </w:rPr>
        <w:t xml:space="preserve"> יכול להיות </w:t>
      </w:r>
      <w:r>
        <w:t>massage</w:t>
      </w:r>
      <w:r>
        <w:rPr>
          <w:rFonts w:hint="cs"/>
          <w:rtl/>
        </w:rPr>
        <w:t xml:space="preserve"> בין ממטודה קיימת ב</w:t>
      </w:r>
      <w:r>
        <w:t>package</w:t>
      </w:r>
      <w:r>
        <w:rPr>
          <w:rFonts w:hint="cs"/>
          <w:rtl/>
        </w:rPr>
        <w:t xml:space="preserve"> הדיאגרמה או בתת </w:t>
      </w:r>
      <w:r>
        <w:t>package</w:t>
      </w:r>
      <w:r>
        <w:rPr>
          <w:rFonts w:hint="cs"/>
          <w:rtl/>
        </w:rPr>
        <w:t xml:space="preserve"> של </w:t>
      </w:r>
      <w:r>
        <w:t>package</w:t>
      </w:r>
      <w:r>
        <w:rPr>
          <w:rFonts w:hint="cs"/>
          <w:rtl/>
        </w:rPr>
        <w:t xml:space="preserve"> הדיאגרמה, בין ממטודה שאינה קיימת ב</w:t>
      </w:r>
      <w:r>
        <w:t>package</w:t>
      </w:r>
      <w:r>
        <w:rPr>
          <w:rFonts w:hint="cs"/>
          <w:rtl/>
        </w:rPr>
        <w:t xml:space="preserve"> הדיאגרמה או בתת </w:t>
      </w:r>
      <w:r>
        <w:t>package</w:t>
      </w:r>
      <w:r>
        <w:rPr>
          <w:rFonts w:hint="cs"/>
          <w:rtl/>
        </w:rPr>
        <w:t xml:space="preserve"> של </w:t>
      </w:r>
      <w:r>
        <w:t>package</w:t>
      </w:r>
      <w:r>
        <w:rPr>
          <w:rFonts w:hint="cs"/>
          <w:rtl/>
        </w:rPr>
        <w:t xml:space="preserve"> הדיאגרמה ובין שאינה ממטודה קיימת בפרויקט כלל, </w:t>
      </w:r>
    </w:p>
    <w:p w14:paraId="1FE5FC97" w14:textId="0609A7B1" w:rsidR="005272C7" w:rsidRDefault="00643C2E" w:rsidP="00051551">
      <w:pPr>
        <w:rPr>
          <w:ins w:id="1" w:author="Shimon" w:date="2024-02-19T18:39:00Z"/>
          <w:rtl/>
        </w:rPr>
      </w:pPr>
      <w:r>
        <w:rPr>
          <w:rFonts w:hint="cs"/>
          <w:rtl/>
        </w:rPr>
        <w:t xml:space="preserve">יש להביא לכל דיאגרמת </w:t>
      </w:r>
      <w:r>
        <w:t>Sequence</w:t>
      </w:r>
      <w:r>
        <w:rPr>
          <w:rFonts w:hint="cs"/>
          <w:rtl/>
        </w:rPr>
        <w:t xml:space="preserve"> (עם אופציה לבחירת דיאגרמת </w:t>
      </w:r>
      <w:r>
        <w:t>Sequence</w:t>
      </w:r>
      <w:r>
        <w:rPr>
          <w:rFonts w:hint="cs"/>
          <w:rtl/>
        </w:rPr>
        <w:t xml:space="preserve"> </w:t>
      </w:r>
      <w:r w:rsidR="00EE364A">
        <w:rPr>
          <w:rFonts w:hint="cs"/>
          <w:rtl/>
        </w:rPr>
        <w:t>מסוימת</w:t>
      </w:r>
      <w:r>
        <w:rPr>
          <w:rFonts w:hint="cs"/>
          <w:rtl/>
        </w:rPr>
        <w:t>), את כלל ה</w:t>
      </w:r>
      <w:r>
        <w:t>connectors</w:t>
      </w:r>
      <w:r>
        <w:rPr>
          <w:rFonts w:hint="cs"/>
          <w:rtl/>
        </w:rPr>
        <w:t xml:space="preserve"> בעלי </w:t>
      </w:r>
      <w:del w:id="2" w:author="Shimon" w:date="2024-02-19T18:36:00Z">
        <w:r w:rsidDel="005272C7">
          <w:delText>massage</w:delText>
        </w:r>
        <w:r w:rsidR="00051551" w:rsidDel="005272C7">
          <w:rPr>
            <w:rFonts w:hint="cs"/>
            <w:rtl/>
          </w:rPr>
          <w:delText xml:space="preserve"> </w:delText>
        </w:r>
      </w:del>
      <w:ins w:id="3" w:author="Shimon" w:date="2024-02-19T18:36:00Z">
        <w:r w:rsidR="005272C7">
          <w:t>m</w:t>
        </w:r>
        <w:r w:rsidR="005272C7">
          <w:t>e</w:t>
        </w:r>
        <w:r w:rsidR="005272C7">
          <w:t>ssage</w:t>
        </w:r>
        <w:r w:rsidR="005272C7">
          <w:rPr>
            <w:rFonts w:hint="cs"/>
            <w:rtl/>
          </w:rPr>
          <w:t xml:space="preserve"> </w:t>
        </w:r>
      </w:ins>
      <w:r w:rsidR="00051551">
        <w:rPr>
          <w:rFonts w:hint="cs"/>
          <w:rtl/>
        </w:rPr>
        <w:t>עפ"י הסדר המובנה בדיאגרמה, מקושרים לאובייקט ה</w:t>
      </w:r>
      <w:r w:rsidR="00051551">
        <w:t>source</w:t>
      </w:r>
      <w:r w:rsidR="00051551">
        <w:rPr>
          <w:rFonts w:hint="cs"/>
          <w:rtl/>
        </w:rPr>
        <w:t xml:space="preserve"> ואובייקט ה</w:t>
      </w:r>
      <w:r w:rsidR="00051551">
        <w:rPr>
          <w:rFonts w:hint="cs"/>
        </w:rPr>
        <w:t>T</w:t>
      </w:r>
      <w:r w:rsidR="00051551">
        <w:t>arget</w:t>
      </w:r>
      <w:r>
        <w:rPr>
          <w:rFonts w:hint="cs"/>
          <w:rtl/>
        </w:rPr>
        <w:t xml:space="preserve"> </w:t>
      </w:r>
      <w:r w:rsidR="00051551">
        <w:rPr>
          <w:rFonts w:hint="cs"/>
          <w:rtl/>
        </w:rPr>
        <w:t xml:space="preserve">ולהציג רשומה לפיה יתברר אם </w:t>
      </w:r>
      <w:ins w:id="4" w:author="Shimon" w:date="2024-02-19T18:37:00Z">
        <w:r w:rsidR="005272C7">
          <w:rPr>
            <w:rFonts w:hint="cs"/>
            <w:rtl/>
          </w:rPr>
          <w:t>המתודה קיימת בקלאס של ה-</w:t>
        </w:r>
      </w:ins>
      <w:del w:id="5" w:author="Shimon" w:date="2024-02-19T18:37:00Z">
        <w:r w:rsidDel="005272C7">
          <w:rPr>
            <w:rFonts w:hint="cs"/>
            <w:rtl/>
          </w:rPr>
          <w:delText>ה</w:delText>
        </w:r>
      </w:del>
      <w:r>
        <w:rPr>
          <w:rFonts w:hint="cs"/>
        </w:rPr>
        <w:t>T</w:t>
      </w:r>
      <w:r>
        <w:t>arget</w:t>
      </w:r>
      <w:del w:id="6" w:author="Shimon" w:date="2024-02-19T18:37:00Z">
        <w:r w:rsidDel="005272C7">
          <w:delText>e</w:delText>
        </w:r>
      </w:del>
      <w:r>
        <w:rPr>
          <w:rFonts w:hint="cs"/>
          <w:rtl/>
        </w:rPr>
        <w:t xml:space="preserve"> </w:t>
      </w:r>
      <w:ins w:id="7" w:author="Shimon" w:date="2024-02-19T18:37:00Z">
        <w:r w:rsidR="005272C7">
          <w:rPr>
            <w:rFonts w:hint="cs"/>
            <w:rtl/>
          </w:rPr>
          <w:t xml:space="preserve">או לא. </w:t>
        </w:r>
      </w:ins>
    </w:p>
    <w:p w14:paraId="7C725E3C" w14:textId="5483898C" w:rsidR="005272C7" w:rsidRDefault="005272C7" w:rsidP="00051551">
      <w:pPr>
        <w:rPr>
          <w:ins w:id="8" w:author="Shimon" w:date="2024-02-19T18:37:00Z"/>
          <w:rtl/>
        </w:rPr>
      </w:pPr>
      <w:ins w:id="9" w:author="Shimon" w:date="2024-02-19T18:39:00Z">
        <w:r>
          <w:rPr>
            <w:rFonts w:hint="cs"/>
            <w:rtl/>
          </w:rPr>
          <w:t xml:space="preserve">בשלב ראשון, נעשה את הבדיקה על דיאגרמות שמכילות רק </w:t>
        </w:r>
        <w:proofErr w:type="spellStart"/>
        <w:r>
          <w:rPr>
            <w:rFonts w:hint="cs"/>
            <w:rtl/>
          </w:rPr>
          <w:t>קלאסים</w:t>
        </w:r>
        <w:proofErr w:type="spellEnd"/>
        <w:r>
          <w:rPr>
            <w:rFonts w:hint="cs"/>
            <w:rtl/>
          </w:rPr>
          <w:t xml:space="preserve"> ולא </w:t>
        </w:r>
        <w:r>
          <w:rPr>
            <w:rFonts w:hint="cs"/>
          </w:rPr>
          <w:t>LIFELINES</w:t>
        </w:r>
        <w:r>
          <w:rPr>
            <w:rFonts w:hint="cs"/>
            <w:rtl/>
          </w:rPr>
          <w:t xml:space="preserve"> של אובייקטים.</w:t>
        </w:r>
      </w:ins>
    </w:p>
    <w:p w14:paraId="56B787A5" w14:textId="2E0DA4C8" w:rsidR="005272C7" w:rsidRDefault="005272C7" w:rsidP="00051551">
      <w:pPr>
        <w:rPr>
          <w:ins w:id="10" w:author="Shimon" w:date="2024-02-19T18:39:00Z"/>
          <w:rtl/>
        </w:rPr>
      </w:pPr>
      <w:ins w:id="11" w:author="Shimon" w:date="2024-02-19T18:38:00Z">
        <w:r>
          <w:rPr>
            <w:rFonts w:hint="cs"/>
            <w:rtl/>
          </w:rPr>
          <w:t xml:space="preserve">בעתיד נוסיף אפשרות לחפש גם </w:t>
        </w:r>
        <w:proofErr w:type="spellStart"/>
        <w:r>
          <w:rPr>
            <w:rFonts w:hint="cs"/>
            <w:rtl/>
          </w:rPr>
          <w:t>בקלאסים</w:t>
        </w:r>
        <w:proofErr w:type="spellEnd"/>
        <w:r>
          <w:rPr>
            <w:rFonts w:hint="cs"/>
            <w:rtl/>
          </w:rPr>
          <w:t xml:space="preserve"> המורישים ל-</w:t>
        </w:r>
        <w:r>
          <w:rPr>
            <w:rFonts w:hint="cs"/>
          </w:rPr>
          <w:t>TARGET</w:t>
        </w:r>
        <w:r>
          <w:rPr>
            <w:rFonts w:hint="cs"/>
            <w:rtl/>
          </w:rPr>
          <w:t xml:space="preserve">, מכיוון שזה </w:t>
        </w:r>
        <w:proofErr w:type="spellStart"/>
        <w:r>
          <w:rPr>
            <w:rFonts w:hint="cs"/>
            <w:rtl/>
          </w:rPr>
          <w:t>לגטימי</w:t>
        </w:r>
        <w:proofErr w:type="spellEnd"/>
        <w:r>
          <w:rPr>
            <w:rFonts w:hint="cs"/>
            <w:rtl/>
          </w:rPr>
          <w:t xml:space="preserve"> לבחור מתודה מתוך כל המורישים של ה-</w:t>
        </w:r>
        <w:r>
          <w:rPr>
            <w:rFonts w:hint="cs"/>
          </w:rPr>
          <w:t>TARGET</w:t>
        </w:r>
        <w:r>
          <w:rPr>
            <w:rFonts w:hint="cs"/>
            <w:rtl/>
          </w:rPr>
          <w:t>.</w:t>
        </w:r>
      </w:ins>
    </w:p>
    <w:p w14:paraId="2BC1F4A0" w14:textId="278CD3AE" w:rsidR="005272C7" w:rsidRDefault="005272C7" w:rsidP="00051551">
      <w:pPr>
        <w:rPr>
          <w:ins w:id="12" w:author="Shimon" w:date="2024-02-19T18:40:00Z"/>
          <w:rtl/>
        </w:rPr>
      </w:pPr>
      <w:ins w:id="13" w:author="Shimon" w:date="2024-02-19T18:39:00Z">
        <w:r>
          <w:rPr>
            <w:rFonts w:hint="cs"/>
            <w:rtl/>
          </w:rPr>
          <w:t>אולי אחר כך נעשה את הבדיקה על האובייקטים</w:t>
        </w:r>
      </w:ins>
      <w:ins w:id="14" w:author="Shimon" w:date="2024-02-19T18:40:00Z">
        <w:r>
          <w:rPr>
            <w:rFonts w:hint="cs"/>
            <w:rtl/>
          </w:rPr>
          <w:t xml:space="preserve"> (</w:t>
        </w:r>
        <w:r>
          <w:rPr>
            <w:rFonts w:hint="cs"/>
          </w:rPr>
          <w:t xml:space="preserve"> LIFELINES</w:t>
        </w:r>
        <w:r>
          <w:rPr>
            <w:rFonts w:hint="cs"/>
            <w:rtl/>
          </w:rPr>
          <w:t xml:space="preserve"> ) של </w:t>
        </w:r>
        <w:proofErr w:type="spellStart"/>
        <w:r>
          <w:rPr>
            <w:rFonts w:hint="cs"/>
            <w:rtl/>
          </w:rPr>
          <w:t>קלאסים</w:t>
        </w:r>
        <w:proofErr w:type="spellEnd"/>
        <w:r>
          <w:rPr>
            <w:rFonts w:hint="cs"/>
            <w:rtl/>
          </w:rPr>
          <w:t>.</w:t>
        </w:r>
      </w:ins>
    </w:p>
    <w:p w14:paraId="4AA3DFDB" w14:textId="77777777" w:rsidR="005272C7" w:rsidRDefault="005272C7" w:rsidP="00051551">
      <w:pPr>
        <w:rPr>
          <w:ins w:id="15" w:author="Shimon" w:date="2024-02-19T18:38:00Z"/>
          <w:rtl/>
        </w:rPr>
      </w:pPr>
    </w:p>
    <w:p w14:paraId="47A17CE8" w14:textId="53406C53" w:rsidR="005272C7" w:rsidRDefault="005272C7" w:rsidP="00051551">
      <w:pPr>
        <w:rPr>
          <w:ins w:id="16" w:author="Shimon" w:date="2024-02-19T18:40:00Z"/>
          <w:rtl/>
        </w:rPr>
      </w:pPr>
      <w:ins w:id="17" w:author="Shimon" w:date="2024-02-19T18:40:00Z">
        <w:r>
          <w:rPr>
            <w:rFonts w:hint="cs"/>
          </w:rPr>
          <w:t xml:space="preserve">USE </w:t>
        </w:r>
        <w:proofErr w:type="gramStart"/>
        <w:r>
          <w:rPr>
            <w:rFonts w:hint="cs"/>
          </w:rPr>
          <w:t xml:space="preserve">CASE </w:t>
        </w:r>
        <w:r>
          <w:rPr>
            <w:rFonts w:hint="cs"/>
            <w:rtl/>
          </w:rPr>
          <w:t xml:space="preserve"> שני</w:t>
        </w:r>
        <w:proofErr w:type="gramEnd"/>
        <w:r>
          <w:rPr>
            <w:rFonts w:hint="cs"/>
            <w:rtl/>
          </w:rPr>
          <w:t xml:space="preserve"> </w:t>
        </w:r>
      </w:ins>
    </w:p>
    <w:p w14:paraId="79EE44EA" w14:textId="0F4618CF" w:rsidR="005272C7" w:rsidRDefault="005272C7" w:rsidP="00051551">
      <w:pPr>
        <w:rPr>
          <w:ins w:id="18" w:author="Shimon" w:date="2024-02-19T18:42:00Z"/>
          <w:rtl/>
        </w:rPr>
      </w:pPr>
      <w:ins w:id="19" w:author="Shimon" w:date="2024-02-19T18:40:00Z">
        <w:r>
          <w:rPr>
            <w:rFonts w:hint="cs"/>
            <w:rtl/>
          </w:rPr>
          <w:t xml:space="preserve">לבחור את כל המתודות </w:t>
        </w:r>
        <w:proofErr w:type="spellStart"/>
        <w:r>
          <w:rPr>
            <w:rFonts w:hint="cs"/>
            <w:rtl/>
          </w:rPr>
          <w:t>והקלאסים</w:t>
        </w:r>
        <w:proofErr w:type="spellEnd"/>
        <w:r>
          <w:rPr>
            <w:rFonts w:hint="cs"/>
            <w:rtl/>
          </w:rPr>
          <w:t xml:space="preserve"> שאינם ב</w:t>
        </w:r>
      </w:ins>
      <w:ins w:id="20" w:author="Shimon" w:date="2024-02-19T18:41:00Z">
        <w:r>
          <w:rPr>
            <w:rFonts w:hint="cs"/>
            <w:rtl/>
          </w:rPr>
          <w:t>-</w:t>
        </w:r>
        <w:r>
          <w:rPr>
            <w:rFonts w:hint="cs"/>
          </w:rPr>
          <w:t>PACKAGE</w:t>
        </w:r>
        <w:r>
          <w:rPr>
            <w:rFonts w:hint="cs"/>
            <w:rtl/>
          </w:rPr>
          <w:t xml:space="preserve"> של הדיאגרמה, ולהציג את הקלאס, מתודה ותיעוד שלו. זאת מכיוון שחלק מתיעוד של </w:t>
        </w:r>
        <w:r>
          <w:rPr>
            <w:rFonts w:hint="cs"/>
          </w:rPr>
          <w:t>PACKAGE</w:t>
        </w:r>
        <w:r>
          <w:rPr>
            <w:rFonts w:hint="cs"/>
            <w:rtl/>
          </w:rPr>
          <w:t xml:space="preserve"> הוא השימוש שהוא עושה באובייקטים מסביבה </w:t>
        </w:r>
      </w:ins>
      <w:ins w:id="21" w:author="Shimon" w:date="2024-02-19T18:42:00Z">
        <w:r>
          <w:rPr>
            <w:rFonts w:hint="cs"/>
            <w:rtl/>
          </w:rPr>
          <w:t xml:space="preserve">( </w:t>
        </w:r>
        <w:r>
          <w:rPr>
            <w:rFonts w:hint="cs"/>
          </w:rPr>
          <w:t>NAMESPACE</w:t>
        </w:r>
        <w:r>
          <w:rPr>
            <w:rFonts w:hint="cs"/>
            <w:rtl/>
          </w:rPr>
          <w:t xml:space="preserve">) אחר. </w:t>
        </w:r>
      </w:ins>
    </w:p>
    <w:p w14:paraId="32BD9ED3" w14:textId="2370FD25" w:rsidR="005272C7" w:rsidRDefault="005272C7" w:rsidP="00051551">
      <w:pPr>
        <w:rPr>
          <w:ins w:id="22" w:author="Shimon" w:date="2024-02-19T18:37:00Z"/>
          <w:rtl/>
        </w:rPr>
      </w:pPr>
      <w:ins w:id="23" w:author="Shimon" w:date="2024-02-19T18:42:00Z">
        <w:r>
          <w:rPr>
            <w:rFonts w:hint="cs"/>
            <w:rtl/>
          </w:rPr>
          <w:t>בשלב שני, נרצה לקבוע שה-</w:t>
        </w:r>
        <w:r>
          <w:rPr>
            <w:rFonts w:hint="cs"/>
          </w:rPr>
          <w:t>PACKAGE</w:t>
        </w:r>
        <w:r>
          <w:rPr>
            <w:rFonts w:hint="cs"/>
            <w:rtl/>
          </w:rPr>
          <w:t xml:space="preserve"> שנחשב מקומי, הוא לאו דווקא את ה-</w:t>
        </w:r>
        <w:r>
          <w:rPr>
            <w:rFonts w:hint="cs"/>
          </w:rPr>
          <w:t>PACKAGE</w:t>
        </w:r>
        <w:r>
          <w:rPr>
            <w:rFonts w:hint="cs"/>
            <w:rtl/>
          </w:rPr>
          <w:t xml:space="preserve"> של הדיאגרמה, אלא מקום יותר גבוהה בהיררכיה. </w:t>
        </w:r>
      </w:ins>
    </w:p>
    <w:p w14:paraId="0DC29FC5" w14:textId="77777777" w:rsidR="005272C7" w:rsidRDefault="005272C7" w:rsidP="00051551">
      <w:pPr>
        <w:rPr>
          <w:ins w:id="24" w:author="Shimon" w:date="2024-02-19T18:37:00Z"/>
          <w:rtl/>
        </w:rPr>
      </w:pPr>
    </w:p>
    <w:p w14:paraId="5C4B0E85" w14:textId="755A5C25" w:rsidR="00051551" w:rsidDel="005272C7" w:rsidRDefault="005272C7" w:rsidP="00051551">
      <w:pPr>
        <w:rPr>
          <w:del w:id="25" w:author="Shimon" w:date="2024-02-19T18:43:00Z"/>
          <w:rtl/>
        </w:rPr>
      </w:pPr>
      <w:ins w:id="26" w:author="Shimon" w:date="2024-02-19T18:43:00Z">
        <w:r>
          <w:rPr>
            <w:rFonts w:hint="cs"/>
            <w:rtl/>
          </w:rPr>
          <w:t xml:space="preserve">זה לא משנה אם המתודה הוא </w:t>
        </w:r>
        <w:r>
          <w:rPr>
            <w:rFonts w:hint="cs"/>
          </w:rPr>
          <w:t>PROTECTED</w:t>
        </w:r>
        <w:r>
          <w:rPr>
            <w:rFonts w:hint="cs"/>
            <w:rtl/>
          </w:rPr>
          <w:t xml:space="preserve"> או לא (</w:t>
        </w:r>
        <w:r>
          <w:rPr>
            <w:rFonts w:hint="cs"/>
          </w:rPr>
          <w:t xml:space="preserve"> </w:t>
        </w:r>
        <w:r>
          <w:rPr>
            <w:rFonts w:hint="cs"/>
            <w:rtl/>
          </w:rPr>
          <w:t>בפועל זה כן משנה, אבל אנחנו לא נכנסים לזה, בשלב הזה).</w:t>
        </w:r>
      </w:ins>
      <w:del w:id="27" w:author="Shimon" w:date="2024-02-19T18:43:00Z">
        <w:r w:rsidR="00643C2E" w:rsidDel="005272C7">
          <w:rPr>
            <w:rFonts w:hint="cs"/>
            <w:rtl/>
          </w:rPr>
          <w:delText xml:space="preserve">שלהם אינו קיים </w:delText>
        </w:r>
        <w:r w:rsidR="00EE364A" w:rsidDel="005272C7">
          <w:rPr>
            <w:rFonts w:hint="cs"/>
            <w:rtl/>
          </w:rPr>
          <w:delText>ב</w:delText>
        </w:r>
        <w:r w:rsidR="00EE364A" w:rsidDel="005272C7">
          <w:delText>package</w:delText>
        </w:r>
        <w:r w:rsidR="00EE364A" w:rsidDel="005272C7">
          <w:rPr>
            <w:rFonts w:hint="cs"/>
            <w:rtl/>
          </w:rPr>
          <w:delText xml:space="preserve"> הדיאגרמה או בתת </w:delText>
        </w:r>
        <w:r w:rsidR="00EE364A" w:rsidDel="005272C7">
          <w:delText>package</w:delText>
        </w:r>
        <w:r w:rsidR="00EE364A" w:rsidDel="005272C7">
          <w:rPr>
            <w:rFonts w:hint="cs"/>
            <w:rtl/>
          </w:rPr>
          <w:delText xml:space="preserve"> של </w:delText>
        </w:r>
        <w:r w:rsidR="00EE364A" w:rsidDel="005272C7">
          <w:delText>package</w:delText>
        </w:r>
        <w:r w:rsidR="00EE364A" w:rsidDel="005272C7">
          <w:rPr>
            <w:rFonts w:hint="cs"/>
            <w:rtl/>
          </w:rPr>
          <w:delText xml:space="preserve"> הדיאגרמה, </w:delText>
        </w:r>
        <w:r w:rsidR="00051551" w:rsidDel="005272C7">
          <w:rPr>
            <w:rFonts w:hint="cs"/>
            <w:rtl/>
          </w:rPr>
          <w:delText>והאם</w:delText>
        </w:r>
        <w:r w:rsidR="00EE364A" w:rsidDel="005272C7">
          <w:rPr>
            <w:rFonts w:hint="cs"/>
            <w:rtl/>
          </w:rPr>
          <w:delText xml:space="preserve"> ה</w:delText>
        </w:r>
        <w:r w:rsidR="00EE364A" w:rsidDel="005272C7">
          <w:delText>massage</w:delText>
        </w:r>
        <w:r w:rsidR="00EE364A" w:rsidDel="005272C7">
          <w:rPr>
            <w:rFonts w:hint="cs"/>
            <w:rtl/>
          </w:rPr>
          <w:delText xml:space="preserve"> הינו ממטודת ה</w:delText>
        </w:r>
        <w:r w:rsidR="00EE364A" w:rsidDel="005272C7">
          <w:rPr>
            <w:rFonts w:hint="cs"/>
          </w:rPr>
          <w:delText>T</w:delText>
        </w:r>
        <w:r w:rsidR="00EE364A" w:rsidDel="005272C7">
          <w:delText>argete</w:delText>
        </w:r>
        <w:r w:rsidR="00051551" w:rsidDel="005272C7">
          <w:rPr>
            <w:rFonts w:hint="cs"/>
            <w:rtl/>
          </w:rPr>
          <w:delText xml:space="preserve"> כאשר מדובר במופע של </w:delText>
        </w:r>
        <w:r w:rsidR="00051551" w:rsidDel="005272C7">
          <w:delText>class</w:delText>
        </w:r>
        <w:r w:rsidR="00051551" w:rsidDel="005272C7">
          <w:rPr>
            <w:rFonts w:hint="cs"/>
            <w:rtl/>
          </w:rPr>
          <w:delText xml:space="preserve"> או שהוא </w:delText>
        </w:r>
        <w:r w:rsidR="00051551" w:rsidDel="005272C7">
          <w:delText>public</w:delText>
        </w:r>
        <w:r w:rsidR="00051551" w:rsidDel="005272C7">
          <w:rPr>
            <w:rFonts w:hint="cs"/>
            <w:rtl/>
          </w:rPr>
          <w:delText xml:space="preserve"> ממטודת ה</w:delText>
        </w:r>
        <w:r w:rsidR="00051551" w:rsidDel="005272C7">
          <w:rPr>
            <w:rFonts w:hint="cs"/>
          </w:rPr>
          <w:delText>T</w:delText>
        </w:r>
        <w:r w:rsidR="00051551" w:rsidDel="005272C7">
          <w:delText>argete</w:delText>
        </w:r>
        <w:r w:rsidR="00EE364A" w:rsidDel="005272C7">
          <w:rPr>
            <w:rFonts w:hint="cs"/>
            <w:rtl/>
          </w:rPr>
          <w:delText xml:space="preserve"> </w:delText>
        </w:r>
        <w:r w:rsidR="00051551" w:rsidDel="005272C7">
          <w:rPr>
            <w:rFonts w:hint="cs"/>
            <w:rtl/>
          </w:rPr>
          <w:delText>כאשר מדובר ב</w:delText>
        </w:r>
        <w:r w:rsidR="00051551" w:rsidDel="005272C7">
          <w:delText>class</w:delText>
        </w:r>
        <w:r w:rsidR="00051551" w:rsidDel="005272C7">
          <w:rPr>
            <w:rFonts w:hint="cs"/>
            <w:rtl/>
          </w:rPr>
          <w:delText xml:space="preserve"> עצמו </w:delText>
        </w:r>
        <w:r w:rsidR="00EE364A" w:rsidDel="005272C7">
          <w:rPr>
            <w:rFonts w:hint="cs"/>
            <w:rtl/>
          </w:rPr>
          <w:delText>או שהוא אינו מופיעה</w:delText>
        </w:r>
        <w:r w:rsidR="00051551" w:rsidDel="005272C7">
          <w:rPr>
            <w:rFonts w:hint="cs"/>
            <w:rtl/>
          </w:rPr>
          <w:delText xml:space="preserve"> כלל</w:delText>
        </w:r>
        <w:r w:rsidR="00EE364A" w:rsidDel="005272C7">
          <w:rPr>
            <w:rFonts w:hint="cs"/>
            <w:rtl/>
          </w:rPr>
          <w:delText xml:space="preserve"> וצריך שינוי.</w:delText>
        </w:r>
        <w:r w:rsidR="00051551" w:rsidDel="005272C7">
          <w:rPr>
            <w:rFonts w:hint="cs"/>
            <w:rtl/>
          </w:rPr>
          <w:delText xml:space="preserve"> </w:delText>
        </w:r>
      </w:del>
    </w:p>
    <w:p w14:paraId="6A5617B5" w14:textId="3DC12A45" w:rsidR="00EE364A" w:rsidRDefault="00051551" w:rsidP="00051551">
      <w:pPr>
        <w:rPr>
          <w:rtl/>
        </w:rPr>
      </w:pPr>
      <w:del w:id="28" w:author="Shimon" w:date="2024-02-19T18:43:00Z">
        <w:r w:rsidDel="005272C7">
          <w:rPr>
            <w:rFonts w:hint="cs"/>
            <w:rtl/>
          </w:rPr>
          <w:delText>(</w:delText>
        </w:r>
        <w:r w:rsidR="0068653B" w:rsidDel="005272C7">
          <w:rPr>
            <w:rFonts w:hint="cs"/>
            <w:rtl/>
          </w:rPr>
          <w:delText xml:space="preserve">שאלה: </w:delText>
        </w:r>
        <w:r w:rsidDel="005272C7">
          <w:rPr>
            <w:rFonts w:hint="cs"/>
            <w:rtl/>
          </w:rPr>
          <w:delText xml:space="preserve">האם יש לרדת לרזולוציה של </w:delText>
        </w:r>
        <w:r w:rsidDel="005272C7">
          <w:delText>protected</w:delText>
        </w:r>
        <w:r w:rsidDel="005272C7">
          <w:rPr>
            <w:rFonts w:hint="cs"/>
            <w:rtl/>
          </w:rPr>
          <w:delText xml:space="preserve"> וכו</w:delText>
        </w:r>
        <w:r w:rsidDel="005272C7">
          <w:rPr>
            <w:rtl/>
          </w:rPr>
          <w:delText>'</w:delText>
        </w:r>
        <w:r w:rsidDel="005272C7">
          <w:rPr>
            <w:rFonts w:hint="cs"/>
            <w:rtl/>
          </w:rPr>
          <w:delText>)</w:delText>
        </w:r>
      </w:del>
    </w:p>
    <w:p w14:paraId="5D7608EB" w14:textId="3183F030" w:rsidR="00051551" w:rsidRDefault="00051551" w:rsidP="00051551">
      <w:pPr>
        <w:jc w:val="right"/>
      </w:pPr>
      <w:r>
        <w:t>Use case 2:</w:t>
      </w:r>
    </w:p>
    <w:p w14:paraId="40286E3D" w14:textId="7E615726" w:rsidR="00051551" w:rsidRDefault="00051551" w:rsidP="00051551">
      <w:pPr>
        <w:rPr>
          <w:rtl/>
        </w:rPr>
      </w:pPr>
      <w:r>
        <w:rPr>
          <w:rFonts w:hint="cs"/>
          <w:rtl/>
        </w:rPr>
        <w:t xml:space="preserve">בהינתן </w:t>
      </w:r>
      <w:r w:rsidR="00CC69B6">
        <w:rPr>
          <w:rFonts w:hint="cs"/>
          <w:rtl/>
        </w:rPr>
        <w:t xml:space="preserve">אפשרות ליצירת דוקומנטציה עבור כל דיאגרמה ו/או אובייקט וכו', ובהינתן האפשרות ליצור דוקומנטציה גנרית מותאמת אישית, יש ליצור דוקומנטציה גנרית עבור דיאגרמת </w:t>
      </w:r>
      <w:r w:rsidR="00CC69B6">
        <w:t>Sequence</w:t>
      </w:r>
      <w:r w:rsidR="00CC69B6">
        <w:rPr>
          <w:rFonts w:hint="cs"/>
          <w:rtl/>
        </w:rPr>
        <w:t>, אשר תאפיין ותציג את האובייקטים בדיאגרמה שאינם ב</w:t>
      </w:r>
      <w:r w:rsidR="00CC69B6">
        <w:t>package</w:t>
      </w:r>
      <w:r w:rsidR="00CC69B6">
        <w:rPr>
          <w:rFonts w:hint="cs"/>
          <w:rtl/>
        </w:rPr>
        <w:t xml:space="preserve"> הדיאגרמה או בתת </w:t>
      </w:r>
      <w:r w:rsidR="00CC69B6">
        <w:t>package</w:t>
      </w:r>
      <w:r w:rsidR="00CC69B6">
        <w:rPr>
          <w:rFonts w:hint="cs"/>
          <w:rtl/>
        </w:rPr>
        <w:t xml:space="preserve"> של </w:t>
      </w:r>
      <w:r w:rsidR="00CC69B6">
        <w:t>package</w:t>
      </w:r>
      <w:r w:rsidR="00CC69B6">
        <w:rPr>
          <w:rFonts w:hint="cs"/>
          <w:rtl/>
        </w:rPr>
        <w:t xml:space="preserve"> הדיאגרמה, ואת ה</w:t>
      </w:r>
      <w:r w:rsidR="00CC69B6" w:rsidRPr="00CC69B6">
        <w:t>operations</w:t>
      </w:r>
      <w:r w:rsidR="00CC69B6" w:rsidRPr="00CC69B6">
        <w:rPr>
          <w:rFonts w:cs="Arial" w:hint="cs"/>
          <w:rtl/>
        </w:rPr>
        <w:t xml:space="preserve"> </w:t>
      </w:r>
      <w:r w:rsidR="00CC69B6">
        <w:rPr>
          <w:rFonts w:hint="cs"/>
          <w:rtl/>
        </w:rPr>
        <w:t>בה הם עושים שימוש.</w:t>
      </w:r>
    </w:p>
    <w:p w14:paraId="39D7A16F" w14:textId="0910356D" w:rsidR="0068653B" w:rsidRPr="00CC69B6" w:rsidRDefault="0068653B" w:rsidP="00051551">
      <w:pPr>
        <w:rPr>
          <w:rtl/>
        </w:rPr>
      </w:pPr>
      <w:r>
        <w:rPr>
          <w:rFonts w:hint="cs"/>
          <w:rtl/>
        </w:rPr>
        <w:t>(שאלה: מה בדיוק תציג, סתם רשומות של ה</w:t>
      </w:r>
      <w:r>
        <w:t>data</w:t>
      </w:r>
      <w:r>
        <w:rPr>
          <w:rFonts w:hint="cs"/>
          <w:rtl/>
        </w:rPr>
        <w:t>? האם יש תבנית מסוימת עליה אפשרי להתבסס?)</w:t>
      </w:r>
    </w:p>
    <w:sectPr w:rsidR="0068653B" w:rsidRPr="00CC69B6" w:rsidSect="0024793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84CC" w14:textId="77777777" w:rsidR="007D4AC9" w:rsidRDefault="007D4AC9" w:rsidP="00643C2E">
      <w:pPr>
        <w:spacing w:after="0" w:line="240" w:lineRule="auto"/>
      </w:pPr>
      <w:r>
        <w:separator/>
      </w:r>
    </w:p>
  </w:endnote>
  <w:endnote w:type="continuationSeparator" w:id="0">
    <w:p w14:paraId="03E660C4" w14:textId="77777777" w:rsidR="007D4AC9" w:rsidRDefault="007D4AC9" w:rsidP="0064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ED44" w14:textId="77777777" w:rsidR="007D4AC9" w:rsidRDefault="007D4AC9" w:rsidP="00643C2E">
      <w:pPr>
        <w:spacing w:after="0" w:line="240" w:lineRule="auto"/>
      </w:pPr>
      <w:r>
        <w:separator/>
      </w:r>
    </w:p>
  </w:footnote>
  <w:footnote w:type="continuationSeparator" w:id="0">
    <w:p w14:paraId="2C54B336" w14:textId="77777777" w:rsidR="007D4AC9" w:rsidRDefault="007D4AC9" w:rsidP="0064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4574" w14:textId="602E63C7" w:rsidR="00643C2E" w:rsidRDefault="00643C2E">
    <w:pPr>
      <w:pStyle w:val="ae"/>
    </w:pPr>
    <w:r>
      <w:rPr>
        <w:rFonts w:hint="cs"/>
        <w:rtl/>
      </w:rPr>
      <w:t>בס"ד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mon">
    <w15:presenceInfo w15:providerId="None" w15:userId="Shi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2B"/>
    <w:rsid w:val="00051551"/>
    <w:rsid w:val="001C1DF8"/>
    <w:rsid w:val="001E135A"/>
    <w:rsid w:val="00247936"/>
    <w:rsid w:val="004B562B"/>
    <w:rsid w:val="005272C7"/>
    <w:rsid w:val="00643C2E"/>
    <w:rsid w:val="0068653B"/>
    <w:rsid w:val="007D4AC9"/>
    <w:rsid w:val="00813975"/>
    <w:rsid w:val="00A506F6"/>
    <w:rsid w:val="00CC69B6"/>
    <w:rsid w:val="00D9763C"/>
    <w:rsid w:val="00E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04C3"/>
  <w15:chartTrackingRefBased/>
  <w15:docId w15:val="{71E1E74D-2F88-4F83-9260-637C6DD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56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56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56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56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56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56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56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6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6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56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6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3C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43C2E"/>
  </w:style>
  <w:style w:type="paragraph" w:styleId="af0">
    <w:name w:val="footer"/>
    <w:basedOn w:val="a"/>
    <w:link w:val="af1"/>
    <w:uiPriority w:val="99"/>
    <w:unhideWhenUsed/>
    <w:rsid w:val="00643C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43C2E"/>
  </w:style>
  <w:style w:type="paragraph" w:styleId="af2">
    <w:name w:val="Revision"/>
    <w:hidden/>
    <w:uiPriority w:val="99"/>
    <w:semiHidden/>
    <w:rsid w:val="005272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 Gabel</dc:creator>
  <cp:keywords/>
  <dc:description/>
  <cp:lastModifiedBy>Shimon</cp:lastModifiedBy>
  <cp:revision>2</cp:revision>
  <dcterms:created xsi:type="dcterms:W3CDTF">2024-02-19T16:45:00Z</dcterms:created>
  <dcterms:modified xsi:type="dcterms:W3CDTF">2024-02-19T16:45:00Z</dcterms:modified>
</cp:coreProperties>
</file>